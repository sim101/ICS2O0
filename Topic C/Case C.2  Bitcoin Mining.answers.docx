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B11C50" w:rsidP="009D5EEC">
      <w:pPr>
        <w:pStyle w:val="NoSpacing"/>
      </w:pPr>
      <w:r>
        <w:t>Read the following resources before answering the questions below</w:t>
      </w:r>
      <w:r w:rsidR="009D5EEC" w:rsidRPr="009D5EEC">
        <w:t>:</w:t>
      </w:r>
    </w:p>
    <w:p w:rsidR="009D5EEC" w:rsidRPr="009D5EEC" w:rsidRDefault="009D5EEC" w:rsidP="009D5EEC">
      <w:pPr>
        <w:pStyle w:val="NoSpacing"/>
      </w:pPr>
    </w:p>
    <w:p w:rsidR="009D5EEC" w:rsidRDefault="000F7252" w:rsidP="00B11C50">
      <w:pPr>
        <w:pStyle w:val="NoSpacing"/>
        <w:numPr>
          <w:ilvl w:val="0"/>
          <w:numId w:val="5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B11C50" w:rsidRDefault="000F7252" w:rsidP="00B11C50">
      <w:pPr>
        <w:pStyle w:val="NoSpacing"/>
        <w:numPr>
          <w:ilvl w:val="0"/>
          <w:numId w:val="5"/>
        </w:numPr>
      </w:pPr>
      <w:hyperlink r:id="rId8" w:history="1">
        <w:r w:rsidR="00B11C50" w:rsidRPr="006627C3">
          <w:rPr>
            <w:rStyle w:val="Hyperlink"/>
          </w:rPr>
          <w:t>https://www.cbc.ca/news/business/hut8-medicine-hat-bitcoin-mining-1.4834027</w:t>
        </w:r>
      </w:hyperlink>
    </w:p>
    <w:p w:rsidR="00B11C50" w:rsidRDefault="00B11C50" w:rsidP="00B11C50">
      <w:pPr>
        <w:pStyle w:val="NoSpacing"/>
        <w:ind w:left="720"/>
      </w:pPr>
    </w:p>
    <w:p w:rsidR="009D5EEC" w:rsidRDefault="000F7252" w:rsidP="00B11C50">
      <w:pPr>
        <w:pStyle w:val="NoSpacing"/>
        <w:numPr>
          <w:ilvl w:val="0"/>
          <w:numId w:val="5"/>
        </w:numPr>
      </w:pPr>
      <w:hyperlink r:id="rId9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Default="009D5EEC" w:rsidP="009D5EEC">
      <w:pPr>
        <w:pStyle w:val="NoSpacing"/>
      </w:pPr>
    </w:p>
    <w:p w:rsidR="00B11C50" w:rsidRDefault="00B11C50" w:rsidP="00B11C50">
      <w:pPr>
        <w:pStyle w:val="NoSpacing"/>
      </w:pPr>
      <w:r>
        <w:t>Guidelines for writing a supported opinion paragraph (SOP)</w:t>
      </w:r>
    </w:p>
    <w:p w:rsidR="00B11C50" w:rsidRPr="009D5EEC" w:rsidRDefault="00B11C50" w:rsidP="00B11C50">
      <w:pPr>
        <w:pStyle w:val="NoSpacing"/>
      </w:pPr>
    </w:p>
    <w:p w:rsidR="00B11C50" w:rsidRDefault="000F7252" w:rsidP="00B11C50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10" w:history="1">
        <w:r w:rsidR="00B11C50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B11C50" w:rsidRDefault="00B11C50" w:rsidP="009D5EEC">
      <w:pPr>
        <w:pStyle w:val="NoSpacing"/>
      </w:pPr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0765DE" w:rsidRPr="009D5EEC" w:rsidRDefault="000765DE" w:rsidP="009D5EEC">
      <w:pPr>
        <w:pStyle w:val="NoSpacing"/>
      </w:pPr>
    </w:p>
    <w:p w:rsidR="009D5EEC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</w:t>
      </w:r>
      <w:proofErr w:type="spellStart"/>
      <w:r w:rsidRPr="00707EE5">
        <w:rPr>
          <w:b/>
          <w:u w:val="single"/>
        </w:rPr>
        <w:t>Cryptocurrencies</w:t>
      </w:r>
      <w:proofErr w:type="spellEnd"/>
    </w:p>
    <w:p w:rsidR="00B11C50" w:rsidRDefault="00B11C50" w:rsidP="009D5EEC">
      <w:pPr>
        <w:pStyle w:val="NoSpacing"/>
      </w:pPr>
    </w:p>
    <w:p w:rsidR="000765DE" w:rsidRDefault="000765DE" w:rsidP="009D5EEC">
      <w:pPr>
        <w:pStyle w:val="NoSpacing"/>
      </w:pPr>
    </w:p>
    <w:p w:rsidR="003F2A2A" w:rsidRDefault="00F453DD" w:rsidP="003F2A2A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three</w:t>
      </w:r>
      <w:r w:rsidRPr="005B611D">
        <w:rPr>
          <w:sz w:val="22"/>
        </w:rPr>
        <w:t xml:space="preserve">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</w:p>
    <w:p w:rsidR="003F2A2A" w:rsidRDefault="003F2A2A" w:rsidP="003F2A2A">
      <w:pPr>
        <w:pStyle w:val="NoSpacing"/>
        <w:ind w:left="720"/>
        <w:rPr>
          <w:sz w:val="22"/>
        </w:rPr>
      </w:pPr>
      <w:r>
        <w:rPr>
          <w:sz w:val="22"/>
        </w:rPr>
        <w:t>-You have all your money in one place whereas with traditional money, it can be easily be misplaced.</w:t>
      </w:r>
    </w:p>
    <w:p w:rsidR="003F2A2A" w:rsidRDefault="003F2A2A" w:rsidP="003F2A2A">
      <w:pPr>
        <w:pStyle w:val="NoSpacing"/>
        <w:ind w:left="720"/>
        <w:rPr>
          <w:sz w:val="22"/>
        </w:rPr>
      </w:pPr>
      <w:r>
        <w:rPr>
          <w:sz w:val="22"/>
        </w:rPr>
        <w:t xml:space="preserve">-Unlike traditional money,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does not have a government that can monitor what they purchase as it is anonymous. </w:t>
      </w:r>
    </w:p>
    <w:p w:rsidR="00F453DD" w:rsidRPr="003F2A2A" w:rsidRDefault="003F2A2A" w:rsidP="003F2A2A">
      <w:pPr>
        <w:pStyle w:val="NoSpacing"/>
        <w:ind w:left="720"/>
        <w:rPr>
          <w:sz w:val="22"/>
        </w:rPr>
      </w:pPr>
      <w:r>
        <w:rPr>
          <w:sz w:val="22"/>
        </w:rPr>
        <w:t>-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can be used by criminals in order to get money from someone in huge amounts as it is anonymous.</w:t>
      </w:r>
      <w:r w:rsidR="006C0398">
        <w:rPr>
          <w:sz w:val="22"/>
        </w:rPr>
        <w:t xml:space="preserve">  Whereas with traditional money you can’t do that because it will make someone suspicious if you see someone walking around with a suitcase full of money or suitcases.</w:t>
      </w:r>
      <w:r w:rsidR="00707EE5" w:rsidRPr="003F2A2A">
        <w:rPr>
          <w:sz w:val="22"/>
        </w:rPr>
        <w:br/>
      </w:r>
      <w:r w:rsidR="00707EE5" w:rsidRPr="003F2A2A">
        <w:rPr>
          <w:sz w:val="22"/>
        </w:rPr>
        <w:br/>
      </w:r>
    </w:p>
    <w:p w:rsidR="00707EE5" w:rsidRPr="005B611D" w:rsidRDefault="00707EE5" w:rsidP="00707EE5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List one advantage</w:t>
      </w:r>
      <w:r w:rsidRPr="005B611D">
        <w:rPr>
          <w:sz w:val="22"/>
        </w:rPr>
        <w:t xml:space="preserve">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</w:t>
      </w:r>
      <w:r>
        <w:rPr>
          <w:sz w:val="22"/>
        </w:rPr>
        <w:t>on-line payment services such as PayPal.</w:t>
      </w:r>
    </w:p>
    <w:p w:rsidR="00707EE5" w:rsidRPr="005B611D" w:rsidRDefault="00E54ACC" w:rsidP="00707EE5">
      <w:pPr>
        <w:pStyle w:val="NoSpacing"/>
        <w:ind w:left="720"/>
        <w:rPr>
          <w:sz w:val="22"/>
        </w:rPr>
      </w:pPr>
      <w:r>
        <w:rPr>
          <w:sz w:val="22"/>
        </w:rPr>
        <w:t xml:space="preserve">-On-line payments can get all your personal information whereas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is anonymous so PayPal or any other payment services can’t access your personal information.</w:t>
      </w: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three types of organizations </w:t>
      </w:r>
      <w:r>
        <w:rPr>
          <w:sz w:val="22"/>
        </w:rPr>
        <w:t xml:space="preserve">(or types of users) </w:t>
      </w:r>
      <w:r w:rsidRPr="005B611D">
        <w:rPr>
          <w:sz w:val="22"/>
        </w:rPr>
        <w:t xml:space="preserve">that </w:t>
      </w:r>
      <w:r>
        <w:rPr>
          <w:sz w:val="22"/>
        </w:rPr>
        <w:t>would benefit in a positive way from the use of “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>”</w:t>
      </w:r>
      <w:r w:rsidRPr="005B611D">
        <w:rPr>
          <w:sz w:val="22"/>
        </w:rPr>
        <w:t>.</w:t>
      </w:r>
    </w:p>
    <w:p w:rsidR="001A151F" w:rsidRDefault="001A151F" w:rsidP="001A151F">
      <w:pPr>
        <w:pStyle w:val="NoSpacing"/>
        <w:ind w:left="720"/>
        <w:rPr>
          <w:sz w:val="22"/>
        </w:rPr>
      </w:pPr>
    </w:p>
    <w:p w:rsidR="006F258C" w:rsidRDefault="006F258C" w:rsidP="006F258C">
      <w:pPr>
        <w:pStyle w:val="NoSpacing"/>
        <w:ind w:left="720"/>
        <w:rPr>
          <w:sz w:val="22"/>
        </w:rPr>
      </w:pPr>
      <w:r>
        <w:rPr>
          <w:sz w:val="22"/>
        </w:rPr>
        <w:t xml:space="preserve">-PayPal: because with the help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more users will choose PayPal if they want to </w:t>
      </w:r>
      <w:r w:rsidR="001A151F">
        <w:rPr>
          <w:sz w:val="22"/>
        </w:rPr>
        <w:t xml:space="preserve">pay by PayPal as many online payment services do not give the option of using </w:t>
      </w:r>
      <w:proofErr w:type="spellStart"/>
      <w:r w:rsidR="001A151F">
        <w:rPr>
          <w:sz w:val="22"/>
        </w:rPr>
        <w:t>Bitcoin</w:t>
      </w:r>
      <w:proofErr w:type="spellEnd"/>
      <w:r w:rsidR="001A151F">
        <w:rPr>
          <w:sz w:val="22"/>
        </w:rPr>
        <w:t xml:space="preserve"> is a method of payment.</w:t>
      </w:r>
    </w:p>
    <w:p w:rsidR="00590291" w:rsidRDefault="001A151F" w:rsidP="006F258C">
      <w:pPr>
        <w:pStyle w:val="NoSpacing"/>
        <w:ind w:left="720"/>
        <w:rPr>
          <w:sz w:val="22"/>
        </w:rPr>
      </w:pPr>
      <w:r>
        <w:rPr>
          <w:sz w:val="22"/>
        </w:rPr>
        <w:t>-</w:t>
      </w:r>
      <w:proofErr w:type="spellStart"/>
      <w:r w:rsidR="00590291">
        <w:rPr>
          <w:sz w:val="22"/>
        </w:rPr>
        <w:t>Pizzaforcoins</w:t>
      </w:r>
      <w:proofErr w:type="spellEnd"/>
      <w:r w:rsidR="00590291">
        <w:rPr>
          <w:sz w:val="22"/>
        </w:rPr>
        <w:t xml:space="preserve">: </w:t>
      </w:r>
      <w:proofErr w:type="spellStart"/>
      <w:r w:rsidR="00590291">
        <w:rPr>
          <w:sz w:val="22"/>
        </w:rPr>
        <w:t>Pizzaforcoins</w:t>
      </w:r>
      <w:proofErr w:type="spellEnd"/>
      <w:r w:rsidR="00590291">
        <w:rPr>
          <w:sz w:val="22"/>
        </w:rPr>
        <w:t xml:space="preserve"> has been accepting </w:t>
      </w:r>
      <w:proofErr w:type="spellStart"/>
      <w:r w:rsidR="00590291">
        <w:rPr>
          <w:sz w:val="22"/>
        </w:rPr>
        <w:t>cryptocurrency</w:t>
      </w:r>
      <w:proofErr w:type="spellEnd"/>
      <w:r w:rsidR="00590291">
        <w:rPr>
          <w:sz w:val="22"/>
        </w:rPr>
        <w:t xml:space="preserve"> for so long that they only accept </w:t>
      </w:r>
      <w:proofErr w:type="spellStart"/>
      <w:r w:rsidR="00590291">
        <w:rPr>
          <w:sz w:val="22"/>
        </w:rPr>
        <w:t>cryptocurrency</w:t>
      </w:r>
      <w:proofErr w:type="spellEnd"/>
      <w:r w:rsidR="00590291">
        <w:rPr>
          <w:sz w:val="22"/>
        </w:rPr>
        <w:t xml:space="preserve">, no other form of payment.  This is beneficial to them as with </w:t>
      </w:r>
      <w:proofErr w:type="spellStart"/>
      <w:r w:rsidR="00590291">
        <w:rPr>
          <w:sz w:val="22"/>
        </w:rPr>
        <w:t>Bitcoin</w:t>
      </w:r>
      <w:proofErr w:type="spellEnd"/>
      <w:r w:rsidR="00590291">
        <w:rPr>
          <w:sz w:val="22"/>
        </w:rPr>
        <w:t xml:space="preserve"> the value of a </w:t>
      </w:r>
      <w:proofErr w:type="spellStart"/>
      <w:r w:rsidR="00590291">
        <w:rPr>
          <w:sz w:val="22"/>
        </w:rPr>
        <w:t>Bitcoin</w:t>
      </w:r>
      <w:proofErr w:type="spellEnd"/>
      <w:r w:rsidR="00590291">
        <w:rPr>
          <w:sz w:val="22"/>
        </w:rPr>
        <w:t xml:space="preserve"> slowly increases.</w:t>
      </w:r>
    </w:p>
    <w:p w:rsidR="001A151F" w:rsidRDefault="00590291" w:rsidP="006F258C">
      <w:pPr>
        <w:pStyle w:val="NoSpacing"/>
        <w:ind w:left="720"/>
        <w:rPr>
          <w:sz w:val="22"/>
        </w:rPr>
      </w:pPr>
      <w:r>
        <w:rPr>
          <w:sz w:val="22"/>
        </w:rPr>
        <w:t xml:space="preserve">-Only companies that have been successful in using </w:t>
      </w:r>
      <w:proofErr w:type="spellStart"/>
      <w:r>
        <w:rPr>
          <w:sz w:val="22"/>
        </w:rPr>
        <w:t>cryptocurrency</w:t>
      </w:r>
      <w:proofErr w:type="spellEnd"/>
      <w:r>
        <w:rPr>
          <w:sz w:val="22"/>
        </w:rPr>
        <w:t xml:space="preserve"> as a form of payment from customers .   </w:t>
      </w:r>
    </w:p>
    <w:p w:rsidR="00B33D4D" w:rsidRPr="005B611D" w:rsidRDefault="00B33D4D" w:rsidP="00B33D4D">
      <w:pPr>
        <w:pStyle w:val="NoSpacing"/>
        <w:ind w:left="720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F453DD" w:rsidRPr="005B611D" w:rsidRDefault="00F453DD" w:rsidP="00F453DD">
      <w:pPr>
        <w:pStyle w:val="NoSpacing"/>
        <w:rPr>
          <w:sz w:val="22"/>
        </w:rPr>
      </w:pPr>
    </w:p>
    <w:p w:rsidR="00B33D4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proofErr w:type="spellStart"/>
      <w:r w:rsidRPr="005B611D">
        <w:rPr>
          <w:sz w:val="22"/>
        </w:rPr>
        <w:lastRenderedPageBreak/>
        <w:t>Bitcioin</w:t>
      </w:r>
      <w:proofErr w:type="spellEnd"/>
      <w:r w:rsidRPr="005B611D">
        <w:rPr>
          <w:sz w:val="22"/>
        </w:rPr>
        <w:t xml:space="preserve"> </w:t>
      </w:r>
      <w:r>
        <w:rPr>
          <w:sz w:val="22"/>
        </w:rPr>
        <w:t xml:space="preserve">claims to be </w:t>
      </w:r>
      <w:r w:rsidRPr="005B611D">
        <w:rPr>
          <w:sz w:val="22"/>
        </w:rPr>
        <w:t>anonymous</w:t>
      </w:r>
      <w:r>
        <w:rPr>
          <w:sz w:val="22"/>
        </w:rPr>
        <w:t>. Is this true (explain)</w:t>
      </w:r>
      <w:r w:rsidRPr="005B611D">
        <w:rPr>
          <w:sz w:val="22"/>
        </w:rPr>
        <w:t>? How could someone find out your identity?</w:t>
      </w:r>
    </w:p>
    <w:p w:rsidR="00F453DD" w:rsidRDefault="00B33D4D" w:rsidP="00B33D4D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is anonymous until someone wants to convert their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into money.  Then they’ll have to connect their bank account to their </w:t>
      </w:r>
      <w:proofErr w:type="spellStart"/>
      <w:r>
        <w:rPr>
          <w:sz w:val="22"/>
        </w:rPr>
        <w:t>cryptocurrency</w:t>
      </w:r>
      <w:proofErr w:type="spellEnd"/>
      <w:r>
        <w:rPr>
          <w:sz w:val="22"/>
        </w:rPr>
        <w:t xml:space="preserve"> wallet.</w:t>
      </w:r>
      <w:r w:rsidR="00F453DD">
        <w:rPr>
          <w:sz w:val="22"/>
        </w:rPr>
        <w:br/>
      </w:r>
      <w:r w:rsidR="00F453DD">
        <w:rPr>
          <w:sz w:val="22"/>
        </w:rPr>
        <w:br/>
      </w:r>
    </w:p>
    <w:p w:rsidR="00F453DD" w:rsidRDefault="00F453DD" w:rsidP="00F453DD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Many people claim that the use of "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" should be restricted because they make it easier for criminals to hide their actions. Is this a valid point of view? Write a SOP to support your </w:t>
      </w:r>
      <w:proofErr w:type="spellStart"/>
      <w:r>
        <w:rPr>
          <w:sz w:val="22"/>
        </w:rPr>
        <w:t>arguement</w:t>
      </w:r>
      <w:proofErr w:type="spellEnd"/>
      <w:r>
        <w:rPr>
          <w:sz w:val="22"/>
        </w:rPr>
        <w:t>.</w:t>
      </w:r>
    </w:p>
    <w:p w:rsidR="006F258C" w:rsidRDefault="006F258C" w:rsidP="006F258C">
      <w:pPr>
        <w:pStyle w:val="NoSpacing"/>
        <w:ind w:left="720"/>
        <w:rPr>
          <w:sz w:val="22"/>
        </w:rPr>
      </w:pPr>
    </w:p>
    <w:p w:rsidR="00C952E6" w:rsidRPr="005B611D" w:rsidRDefault="00C952E6" w:rsidP="00C952E6">
      <w:pPr>
        <w:pStyle w:val="NoSpacing"/>
        <w:ind w:left="720"/>
        <w:rPr>
          <w:sz w:val="22"/>
        </w:rPr>
      </w:pPr>
      <w:r>
        <w:rPr>
          <w:sz w:val="22"/>
        </w:rPr>
        <w:t xml:space="preserve">Yes I think this is a valid point because we need to keep our country safe and in order to do that we need to be able to easily catch criminals.  With the help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that is going to be next to impossible because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is anonymous. 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can help to perform big deals that might </w:t>
      </w:r>
      <w:r w:rsidR="00162BD8">
        <w:rPr>
          <w:sz w:val="22"/>
        </w:rPr>
        <w:t xml:space="preserve">be harmful for the country.  Also if criminals can hide their actions it could be harmful to someone’s life and there will be no proof. </w:t>
      </w:r>
    </w:p>
    <w:p w:rsidR="00B11C50" w:rsidRDefault="00B11C50" w:rsidP="009D5EEC">
      <w:pPr>
        <w:pStyle w:val="NoSpacing"/>
      </w:pPr>
    </w:p>
    <w:p w:rsidR="00F453DD" w:rsidRDefault="00F453DD" w:rsidP="009D5EEC">
      <w:pPr>
        <w:pStyle w:val="NoSpacing"/>
      </w:pPr>
    </w:p>
    <w:p w:rsidR="00F453DD" w:rsidRDefault="00F453DD" w:rsidP="009D5EEC">
      <w:pPr>
        <w:pStyle w:val="NoSpacing"/>
      </w:pPr>
    </w:p>
    <w:p w:rsidR="000765DE" w:rsidRDefault="000765D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11C50" w:rsidRPr="00707EE5" w:rsidRDefault="00B11C50" w:rsidP="009D5EEC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Environment</w:t>
      </w:r>
    </w:p>
    <w:p w:rsidR="009D5EEC" w:rsidRDefault="009D5EEC" w:rsidP="009D5EEC">
      <w:pPr>
        <w:pStyle w:val="NoSpacing"/>
        <w:rPr>
          <w:sz w:val="22"/>
        </w:rPr>
      </w:pPr>
    </w:p>
    <w:p w:rsidR="000765DE" w:rsidRPr="005B611D" w:rsidRDefault="000765DE" w:rsidP="009D5EEC">
      <w:pPr>
        <w:pStyle w:val="NoSpacing"/>
        <w:rPr>
          <w:sz w:val="22"/>
        </w:rPr>
      </w:pPr>
    </w:p>
    <w:p w:rsidR="00787049" w:rsidRDefault="009D5EEC" w:rsidP="00787049">
      <w:pPr>
        <w:pStyle w:val="NoSpacing"/>
        <w:numPr>
          <w:ilvl w:val="0"/>
          <w:numId w:val="7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</w:t>
      </w:r>
      <w:r w:rsidR="00707EE5">
        <w:rPr>
          <w:sz w:val="22"/>
        </w:rPr>
        <w:t xml:space="preserve"> and how big is the Hut-8 facility in the city of Medicine Hat Alberta</w:t>
      </w:r>
      <w:r w:rsidRPr="005B611D">
        <w:rPr>
          <w:sz w:val="22"/>
        </w:rPr>
        <w:t>?</w:t>
      </w:r>
    </w:p>
    <w:p w:rsidR="009D5EEC" w:rsidRPr="00787049" w:rsidRDefault="00787049" w:rsidP="00787049">
      <w:pPr>
        <w:pStyle w:val="NoSpacing"/>
        <w:ind w:left="720"/>
        <w:rPr>
          <w:sz w:val="22"/>
        </w:rPr>
      </w:pPr>
      <w:r>
        <w:rPr>
          <w:sz w:val="22"/>
        </w:rPr>
        <w:t xml:space="preserve">A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“miner” is a miner that helps in the mining of a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.  </w:t>
      </w:r>
      <w:r w:rsidR="00673C15">
        <w:rPr>
          <w:sz w:val="22"/>
        </w:rPr>
        <w:t>The Hut-8 facility in the city of Medicine Hat Alberta employs about 40 full-time workers.</w:t>
      </w:r>
      <w:r w:rsidR="00707EE5" w:rsidRPr="00787049">
        <w:rPr>
          <w:sz w:val="22"/>
        </w:rPr>
        <w:br/>
      </w:r>
      <w:r w:rsidR="00707EE5" w:rsidRPr="00787049">
        <w:rPr>
          <w:sz w:val="22"/>
        </w:rPr>
        <w:br/>
      </w:r>
    </w:p>
    <w:p w:rsidR="009F06EB" w:rsidRDefault="00707EE5" w:rsidP="009F06EB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</w:p>
    <w:p w:rsidR="009F06EB" w:rsidRDefault="009F06EB" w:rsidP="009F06EB">
      <w:pPr>
        <w:pStyle w:val="NoSpacing"/>
        <w:ind w:left="720"/>
        <w:rPr>
          <w:sz w:val="22"/>
        </w:rPr>
      </w:pPr>
    </w:p>
    <w:p w:rsidR="009F06EB" w:rsidRPr="009F06EB" w:rsidDel="001C5F2B" w:rsidRDefault="001C5F2B" w:rsidP="009F06EB">
      <w:pPr>
        <w:pStyle w:val="NoSpacing"/>
        <w:ind w:left="720"/>
        <w:rPr>
          <w:del w:id="0" w:author="Harsimrit Sangha - Louise Arbour SS" w:date="2018-10-02T09:11:00Z"/>
          <w:sz w:val="22"/>
        </w:rPr>
      </w:pPr>
      <w:ins w:id="1" w:author="Harsimrit Sangha - Louise Arbour SS" w:date="2018-10-02T09:13:00Z">
        <w:r>
          <w:rPr>
            <w:sz w:val="22"/>
          </w:rPr>
          <w:t xml:space="preserve">In the city of Medicine Hut, they own their own natural gas and </w:t>
        </w:r>
      </w:ins>
      <w:ins w:id="2" w:author="Harsimrit Sangha - Louise Arbour SS" w:date="2018-10-02T09:14:00Z">
        <w:r>
          <w:rPr>
            <w:sz w:val="22"/>
          </w:rPr>
          <w:t>electricity</w:t>
        </w:r>
      </w:ins>
      <w:ins w:id="3" w:author="Harsimrit Sangha - Louise Arbour SS" w:date="2018-10-02T09:13:00Z">
        <w:r>
          <w:rPr>
            <w:sz w:val="22"/>
          </w:rPr>
          <w:t xml:space="preserve"> </w:t>
        </w:r>
      </w:ins>
      <w:ins w:id="4" w:author="Harsimrit Sangha - Louise Arbour SS" w:date="2018-10-02T09:15:00Z">
        <w:r w:rsidR="001432F1">
          <w:rPr>
            <w:sz w:val="22"/>
          </w:rPr>
          <w:t>generation.</w:t>
        </w:r>
      </w:ins>
      <w:del w:id="5" w:author="Harsimrit Sangha - Louise Arbour SS" w:date="2018-10-02T09:11:00Z">
        <w:r w:rsidR="009F06EB" w:rsidDel="001C5F2B">
          <w:rPr>
            <w:sz w:val="22"/>
          </w:rPr>
          <w:delText>The mining of Bitcoin requires a vast amount of electricity.  The city of Medicine Hat provides a vast amount of electricity or energy.</w:delText>
        </w:r>
      </w:del>
    </w:p>
    <w:p w:rsidR="00707EE5" w:rsidRDefault="000765DE" w:rsidP="00EB03BD">
      <w:pPr>
        <w:pStyle w:val="NoSpacing"/>
        <w:ind w:left="72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9D4BBB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benefits does the city of Medicine Hat expect to see from this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facility?</w:t>
      </w:r>
    </w:p>
    <w:p w:rsidR="00707EE5" w:rsidRDefault="009D4BBB" w:rsidP="009D4BBB">
      <w:pPr>
        <w:pStyle w:val="NoSpacing"/>
        <w:ind w:left="720"/>
        <w:rPr>
          <w:sz w:val="22"/>
        </w:rPr>
      </w:pPr>
      <w:r>
        <w:rPr>
          <w:sz w:val="22"/>
        </w:rPr>
        <w:t>The city of Medicine Hat expects to see economic benefits and the city will receive significant financial benefit.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9D4BBB" w:rsidRDefault="00707EE5" w:rsidP="00707EE5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concern does the city of Medicine Hat have about from this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facility?</w:t>
      </w:r>
    </w:p>
    <w:p w:rsidR="00707EE5" w:rsidRDefault="00B56872" w:rsidP="009D4BBB">
      <w:pPr>
        <w:pStyle w:val="NoSpacing"/>
        <w:ind w:left="720"/>
        <w:rPr>
          <w:sz w:val="22"/>
        </w:rPr>
      </w:pPr>
      <w:r>
        <w:rPr>
          <w:sz w:val="22"/>
        </w:rPr>
        <w:t xml:space="preserve">The concerns are the amount of electricity that the mining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takes as most of the electricity in the city of Medicine City is produced with fossil fuels. </w:t>
      </w:r>
      <w:r w:rsidR="000765DE">
        <w:rPr>
          <w:sz w:val="22"/>
        </w:rPr>
        <w:br/>
      </w:r>
      <w:r w:rsidR="000765DE">
        <w:rPr>
          <w:sz w:val="22"/>
        </w:rPr>
        <w:br/>
      </w:r>
    </w:p>
    <w:p w:rsidR="000106F1" w:rsidRDefault="000765DE" w:rsidP="000765DE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What concern do environmentalists have about the Medicine Hat facility and about </w:t>
      </w:r>
      <w:proofErr w:type="spellStart"/>
      <w:r>
        <w:rPr>
          <w:sz w:val="22"/>
        </w:rPr>
        <w:t>Bitcion</w:t>
      </w:r>
      <w:proofErr w:type="spellEnd"/>
      <w:r>
        <w:rPr>
          <w:sz w:val="22"/>
        </w:rPr>
        <w:t xml:space="preserve"> mining in general? E.g. how does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 harm the environment?</w:t>
      </w:r>
    </w:p>
    <w:p w:rsidR="000106F1" w:rsidRDefault="000106F1" w:rsidP="000106F1">
      <w:pPr>
        <w:pStyle w:val="NoSpacing"/>
        <w:ind w:left="720"/>
        <w:rPr>
          <w:sz w:val="22"/>
        </w:rPr>
      </w:pPr>
    </w:p>
    <w:p w:rsidR="000765DE" w:rsidRPr="005B611D" w:rsidRDefault="000106F1" w:rsidP="000106F1">
      <w:pPr>
        <w:pStyle w:val="NoSpacing"/>
        <w:ind w:left="720"/>
        <w:rPr>
          <w:sz w:val="22"/>
        </w:rPr>
      </w:pPr>
      <w:r>
        <w:rPr>
          <w:sz w:val="22"/>
        </w:rPr>
        <w:t xml:space="preserve">The concern of environmentalists have about the Medicine Hat facility if that mining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wastes a lot of electricity and electricity in this city is mainly produced with fossil fuels.  The constant use of mining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will waste a lot of electricity and can affec</w:t>
      </w:r>
      <w:ins w:id="6" w:author="Harsimrit Sangha - Louise Arbour SS" w:date="2018-10-02T09:09:00Z">
        <w:r>
          <w:rPr>
            <w:sz w:val="22"/>
          </w:rPr>
          <w:t>t the environment poorly.</w:t>
        </w:r>
      </w:ins>
      <w:r w:rsidR="000765DE">
        <w:rPr>
          <w:sz w:val="22"/>
        </w:rPr>
        <w:br/>
      </w:r>
      <w:r w:rsidR="000765DE">
        <w:rPr>
          <w:sz w:val="22"/>
        </w:rPr>
        <w:br/>
      </w:r>
    </w:p>
    <w:p w:rsidR="000765DE" w:rsidRDefault="000765DE" w:rsidP="00707EE5">
      <w:pPr>
        <w:pStyle w:val="NoSpacing"/>
        <w:numPr>
          <w:ilvl w:val="0"/>
          <w:numId w:val="7"/>
        </w:numPr>
        <w:rPr>
          <w:ins w:id="7" w:author="Harsimrit Sangha - Louise Arbour SS" w:date="2018-10-02T09:15:00Z"/>
          <w:sz w:val="22"/>
        </w:rPr>
      </w:pPr>
      <w:r>
        <w:rPr>
          <w:sz w:val="22"/>
        </w:rPr>
        <w:t>If Hut-8 wanted to build a facility in Brampton, would be in favor of this proposal. Write a SOP to justify your position.</w:t>
      </w:r>
    </w:p>
    <w:p w:rsidR="001432F1" w:rsidRDefault="001432F1" w:rsidP="001432F1">
      <w:pPr>
        <w:pStyle w:val="NoSpacing"/>
        <w:ind w:left="720"/>
        <w:rPr>
          <w:ins w:id="8" w:author="Harsimrit Sangha - Louise Arbour SS" w:date="2018-10-02T09:15:00Z"/>
          <w:sz w:val="22"/>
        </w:rPr>
        <w:pPrChange w:id="9" w:author="Harsimrit Sangha - Louise Arbour SS" w:date="2018-10-02T09:15:00Z">
          <w:pPr>
            <w:pStyle w:val="NoSpacing"/>
            <w:numPr>
              <w:numId w:val="7"/>
            </w:numPr>
            <w:ind w:left="720" w:hanging="360"/>
          </w:pPr>
        </w:pPrChange>
      </w:pPr>
    </w:p>
    <w:p w:rsidR="001432F1" w:rsidRPr="005B611D" w:rsidRDefault="001432F1" w:rsidP="001432F1">
      <w:pPr>
        <w:pStyle w:val="NoSpacing"/>
        <w:ind w:left="720"/>
        <w:rPr>
          <w:sz w:val="22"/>
        </w:rPr>
        <w:pPrChange w:id="10" w:author="Harsimrit Sangha - Louise Arbour SS" w:date="2018-10-02T09:15:00Z">
          <w:pPr>
            <w:pStyle w:val="NoSpacing"/>
            <w:numPr>
              <w:numId w:val="7"/>
            </w:numPr>
            <w:ind w:left="720" w:hanging="360"/>
          </w:pPr>
        </w:pPrChange>
      </w:pPr>
      <w:ins w:id="11" w:author="Harsimrit Sangha - Louise Arbour SS" w:date="2018-10-02T09:15:00Z">
        <w:r>
          <w:rPr>
            <w:sz w:val="22"/>
          </w:rPr>
          <w:t xml:space="preserve">I wouldn’t be in favor of this proposal because in Brampton, there is a lot of people living </w:t>
        </w:r>
      </w:ins>
      <w:ins w:id="12" w:author="Harsimrit Sangha - Louise Arbour SS" w:date="2018-10-02T09:16:00Z">
        <w:r>
          <w:rPr>
            <w:sz w:val="22"/>
          </w:rPr>
          <w:t>and</w:t>
        </w:r>
      </w:ins>
      <w:ins w:id="13" w:author="Harsimrit Sangha - Louise Arbour SS" w:date="2018-10-02T09:15:00Z">
        <w:r>
          <w:rPr>
            <w:sz w:val="22"/>
          </w:rPr>
          <w:t xml:space="preserve"> </w:t>
        </w:r>
      </w:ins>
      <w:ins w:id="14" w:author="Harsimrit Sangha - Louise Arbour SS" w:date="2018-10-02T09:16:00Z">
        <w:r>
          <w:rPr>
            <w:sz w:val="22"/>
          </w:rPr>
          <w:t xml:space="preserve">buildings that require electricity.  The mining of </w:t>
        </w:r>
        <w:proofErr w:type="spellStart"/>
        <w:r>
          <w:rPr>
            <w:sz w:val="22"/>
          </w:rPr>
          <w:t>Bitcoin</w:t>
        </w:r>
        <w:proofErr w:type="spellEnd"/>
        <w:r>
          <w:rPr>
            <w:sz w:val="22"/>
          </w:rPr>
          <w:t xml:space="preserve"> requires too much electricity which I don’t think it will be good for Brampton to be providing. </w:t>
        </w:r>
      </w:ins>
      <w:ins w:id="15" w:author="Harsimrit Sangha - Louise Arbour SS" w:date="2018-10-02T09:17:00Z">
        <w:r>
          <w:rPr>
            <w:sz w:val="22"/>
          </w:rPr>
          <w:t xml:space="preserve"> </w:t>
        </w:r>
      </w:ins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0765DE" w:rsidP="009D5EEC">
      <w:pPr>
        <w:pStyle w:val="NoSpacing"/>
        <w:rPr>
          <w:sz w:val="22"/>
        </w:rPr>
      </w:pPr>
      <w:r>
        <w:rPr>
          <w:sz w:val="22"/>
        </w:rPr>
        <w:br/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0765DE" w:rsidRDefault="000765DE" w:rsidP="009D5EEC">
      <w:pPr>
        <w:pStyle w:val="NoSpacing"/>
        <w:rPr>
          <w:b/>
          <w:u w:val="single"/>
        </w:rPr>
      </w:pPr>
      <w:r w:rsidRPr="000765DE">
        <w:rPr>
          <w:b/>
          <w:u w:val="single"/>
        </w:rPr>
        <w:t>Level 3: Mobile Payment</w:t>
      </w:r>
      <w:r w:rsidR="00611592">
        <w:rPr>
          <w:b/>
          <w:u w:val="single"/>
        </w:rPr>
        <w:t>s</w:t>
      </w:r>
    </w:p>
    <w:p w:rsidR="005B611D" w:rsidRDefault="000765DE" w:rsidP="009D5EEC">
      <w:pPr>
        <w:pStyle w:val="NoSpacing"/>
      </w:pPr>
      <w:r>
        <w:br/>
      </w:r>
    </w:p>
    <w:p w:rsidR="009D5EEC" w:rsidRDefault="005B611D" w:rsidP="000765DE">
      <w:pPr>
        <w:pStyle w:val="NoSpacing"/>
        <w:numPr>
          <w:ilvl w:val="0"/>
          <w:numId w:val="8"/>
        </w:numPr>
        <w:rPr>
          <w:ins w:id="16" w:author="Harsimrit Sangha - Louise Arbour SS" w:date="2018-10-02T09:19:00Z"/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4D4AF7" w:rsidRDefault="004D4AF7" w:rsidP="004D4AF7">
      <w:pPr>
        <w:pStyle w:val="NoSpacing"/>
        <w:ind w:left="720"/>
        <w:rPr>
          <w:ins w:id="17" w:author="Harsimrit Sangha - Louise Arbour SS" w:date="2018-10-02T09:19:00Z"/>
          <w:sz w:val="22"/>
        </w:rPr>
        <w:pPrChange w:id="18" w:author="Harsimrit Sangha - Louise Arbour SS" w:date="2018-10-02T09:19:00Z">
          <w:pPr>
            <w:pStyle w:val="NoSpacing"/>
            <w:numPr>
              <w:numId w:val="8"/>
            </w:numPr>
            <w:ind w:left="720" w:hanging="360"/>
          </w:pPr>
        </w:pPrChange>
      </w:pPr>
    </w:p>
    <w:p w:rsidR="004D4AF7" w:rsidRPr="005B611D" w:rsidRDefault="004D4AF7" w:rsidP="004D4AF7">
      <w:pPr>
        <w:pStyle w:val="NoSpacing"/>
        <w:ind w:left="720"/>
        <w:rPr>
          <w:sz w:val="22"/>
        </w:rPr>
        <w:pPrChange w:id="19" w:author="Harsimrit Sangha - Louise Arbour SS" w:date="2018-10-02T09:19:00Z">
          <w:pPr>
            <w:pStyle w:val="NoSpacing"/>
            <w:numPr>
              <w:numId w:val="8"/>
            </w:numPr>
            <w:ind w:left="720" w:hanging="360"/>
          </w:pPr>
        </w:pPrChange>
      </w:pPr>
      <w:ins w:id="20" w:author="Harsimrit Sangha - Louise Arbour SS" w:date="2018-10-02T09:19:00Z">
        <w:r>
          <w:rPr>
            <w:sz w:val="22"/>
          </w:rPr>
          <w:t xml:space="preserve">There are many apps that you can use to chat with people but pay for what you bought in the store as well.  An example could be </w:t>
        </w:r>
      </w:ins>
      <w:proofErr w:type="spellStart"/>
      <w:ins w:id="21" w:author="Harsimrit Sangha - Louise Arbour SS" w:date="2018-10-02T09:20:00Z">
        <w:r>
          <w:rPr>
            <w:sz w:val="22"/>
          </w:rPr>
          <w:t>Venmo</w:t>
        </w:r>
        <w:proofErr w:type="spellEnd"/>
        <w:r>
          <w:rPr>
            <w:sz w:val="22"/>
          </w:rPr>
          <w:t>.</w:t>
        </w:r>
      </w:ins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0765DE">
      <w:pPr>
        <w:pStyle w:val="NoSpacing"/>
        <w:numPr>
          <w:ilvl w:val="0"/>
          <w:numId w:val="8"/>
        </w:numPr>
        <w:rPr>
          <w:ins w:id="22" w:author="Harsimrit Sangha - Louise Arbour SS" w:date="2018-10-02T09:22:00Z"/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positive thing.</w:t>
      </w:r>
    </w:p>
    <w:p w:rsidR="004D4AF7" w:rsidRDefault="004D4AF7" w:rsidP="004D4AF7">
      <w:pPr>
        <w:pStyle w:val="NoSpacing"/>
        <w:ind w:left="720"/>
        <w:rPr>
          <w:ins w:id="23" w:author="Harsimrit Sangha - Louise Arbour SS" w:date="2018-10-02T09:24:00Z"/>
          <w:sz w:val="22"/>
        </w:rPr>
        <w:pPrChange w:id="24" w:author="Harsimrit Sangha - Louise Arbour SS" w:date="2018-10-02T09:22:00Z">
          <w:pPr>
            <w:pStyle w:val="NoSpacing"/>
            <w:numPr>
              <w:numId w:val="8"/>
            </w:numPr>
            <w:ind w:left="720" w:hanging="360"/>
          </w:pPr>
        </w:pPrChange>
      </w:pPr>
      <w:ins w:id="25" w:author="Harsimrit Sangha - Louise Arbour SS" w:date="2018-10-02T09:24:00Z">
        <w:r>
          <w:rPr>
            <w:sz w:val="22"/>
          </w:rPr>
          <w:t>-It would be easier to transfer money because you can transfer with one click.</w:t>
        </w:r>
      </w:ins>
    </w:p>
    <w:p w:rsidR="004D4AF7" w:rsidRDefault="004D4AF7" w:rsidP="004D4AF7">
      <w:pPr>
        <w:pStyle w:val="NoSpacing"/>
        <w:ind w:left="720"/>
        <w:rPr>
          <w:ins w:id="26" w:author="Harsimrit Sangha - Louise Arbour SS" w:date="2018-10-02T09:26:00Z"/>
          <w:sz w:val="22"/>
        </w:rPr>
        <w:pPrChange w:id="27" w:author="Harsimrit Sangha - Louise Arbour SS" w:date="2018-10-02T09:22:00Z">
          <w:pPr>
            <w:pStyle w:val="NoSpacing"/>
            <w:numPr>
              <w:numId w:val="8"/>
            </w:numPr>
            <w:ind w:left="720" w:hanging="360"/>
          </w:pPr>
        </w:pPrChange>
      </w:pPr>
      <w:ins w:id="28" w:author="Harsimrit Sangha - Louise Arbour SS" w:date="2018-10-02T09:24:00Z">
        <w:r>
          <w:rPr>
            <w:sz w:val="22"/>
          </w:rPr>
          <w:t>-</w:t>
        </w:r>
      </w:ins>
      <w:ins w:id="29" w:author="Harsimrit Sangha - Louise Arbour SS" w:date="2018-10-02T09:25:00Z">
        <w:r>
          <w:rPr>
            <w:sz w:val="22"/>
          </w:rPr>
          <w:t xml:space="preserve">Social media companies believe that if they can persuade people to pay through social media it </w:t>
        </w:r>
      </w:ins>
      <w:ins w:id="30" w:author="Harsimrit Sangha - Louise Arbour SS" w:date="2018-10-02T09:26:00Z">
        <w:r>
          <w:rPr>
            <w:sz w:val="22"/>
          </w:rPr>
          <w:t>build</w:t>
        </w:r>
      </w:ins>
      <w:ins w:id="31" w:author="Harsimrit Sangha - Louise Arbour SS" w:date="2018-10-02T09:25:00Z">
        <w:r>
          <w:rPr>
            <w:sz w:val="22"/>
          </w:rPr>
          <w:t xml:space="preserve"> the relationship</w:t>
        </w:r>
      </w:ins>
      <w:ins w:id="32" w:author="Harsimrit Sangha - Louise Arbour SS" w:date="2018-10-02T09:26:00Z">
        <w:r>
          <w:rPr>
            <w:sz w:val="22"/>
          </w:rPr>
          <w:t xml:space="preserve"> and trust.</w:t>
        </w:r>
      </w:ins>
    </w:p>
    <w:p w:rsidR="004D4AF7" w:rsidRPr="005B611D" w:rsidRDefault="004D4AF7" w:rsidP="004D4AF7">
      <w:pPr>
        <w:pStyle w:val="NoSpacing"/>
        <w:ind w:left="720"/>
        <w:rPr>
          <w:sz w:val="22"/>
        </w:rPr>
        <w:pPrChange w:id="33" w:author="Harsimrit Sangha - Louise Arbour SS" w:date="2018-10-02T09:22:00Z">
          <w:pPr>
            <w:pStyle w:val="NoSpacing"/>
            <w:numPr>
              <w:numId w:val="8"/>
            </w:numPr>
            <w:ind w:left="720" w:hanging="360"/>
          </w:pPr>
        </w:pPrChange>
      </w:pPr>
      <w:ins w:id="34" w:author="Harsimrit Sangha - Louise Arbour SS" w:date="2018-10-02T09:26:00Z">
        <w:r>
          <w:rPr>
            <w:sz w:val="22"/>
          </w:rPr>
          <w:t>-</w:t>
        </w:r>
      </w:ins>
      <w:ins w:id="35" w:author="Harsimrit Sangha - Louise Arbour SS" w:date="2018-10-02T09:27:00Z">
        <w:r>
          <w:rPr>
            <w:sz w:val="22"/>
          </w:rPr>
          <w:t>They are as more protective then going in the bank and paying.</w:t>
        </w:r>
      </w:ins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0765DE">
      <w:pPr>
        <w:pStyle w:val="NoSpacing"/>
        <w:numPr>
          <w:ilvl w:val="0"/>
          <w:numId w:val="8"/>
        </w:numPr>
        <w:rPr>
          <w:ins w:id="36" w:author="Harsimrit Sangha - Louise Arbour SS" w:date="2018-10-02T09:28:00Z"/>
          <w:sz w:val="22"/>
        </w:rPr>
      </w:pPr>
      <w:r w:rsidRPr="005B611D">
        <w:rPr>
          <w:sz w:val="22"/>
        </w:rPr>
        <w:t xml:space="preserve">List </w:t>
      </w:r>
      <w:r w:rsidR="000765DE">
        <w:rPr>
          <w:sz w:val="22"/>
        </w:rPr>
        <w:t>three</w:t>
      </w:r>
      <w:r w:rsidRPr="005B611D">
        <w:rPr>
          <w:sz w:val="22"/>
        </w:rPr>
        <w:t xml:space="preserve"> ways that social media payments are a negative thing.</w:t>
      </w:r>
    </w:p>
    <w:p w:rsidR="00E46FAC" w:rsidRDefault="00E46FAC" w:rsidP="00E46FAC">
      <w:pPr>
        <w:pStyle w:val="NoSpacing"/>
        <w:ind w:left="720"/>
        <w:rPr>
          <w:ins w:id="37" w:author="Harsimrit Sangha - Louise Arbour SS" w:date="2018-10-02T09:28:00Z"/>
          <w:sz w:val="22"/>
        </w:rPr>
        <w:pPrChange w:id="38" w:author="Harsimrit Sangha - Louise Arbour SS" w:date="2018-10-02T09:28:00Z">
          <w:pPr>
            <w:pStyle w:val="NoSpacing"/>
            <w:numPr>
              <w:numId w:val="8"/>
            </w:numPr>
            <w:ind w:left="720" w:hanging="360"/>
          </w:pPr>
        </w:pPrChange>
      </w:pPr>
      <w:ins w:id="39" w:author="Harsimrit Sangha - Louise Arbour SS" w:date="2018-10-02T09:28:00Z">
        <w:r>
          <w:rPr>
            <w:sz w:val="22"/>
          </w:rPr>
          <w:t>-Banks will go out of business meaning many jobs will be lost.</w:t>
        </w:r>
      </w:ins>
    </w:p>
    <w:p w:rsidR="00E7131F" w:rsidRDefault="00E46FAC" w:rsidP="00E46FAC">
      <w:pPr>
        <w:pStyle w:val="NoSpacing"/>
        <w:ind w:left="720"/>
        <w:rPr>
          <w:ins w:id="40" w:author="Harsimrit Sangha - Louise Arbour SS" w:date="2018-10-02T09:31:00Z"/>
          <w:sz w:val="22"/>
        </w:rPr>
        <w:pPrChange w:id="41" w:author="Harsimrit Sangha - Louise Arbour SS" w:date="2018-10-02T09:28:00Z">
          <w:pPr>
            <w:pStyle w:val="NoSpacing"/>
            <w:numPr>
              <w:numId w:val="8"/>
            </w:numPr>
            <w:ind w:left="720" w:hanging="360"/>
          </w:pPr>
        </w:pPrChange>
      </w:pPr>
      <w:ins w:id="42" w:author="Harsimrit Sangha - Louise Arbour SS" w:date="2018-10-02T09:28:00Z">
        <w:r>
          <w:rPr>
            <w:sz w:val="22"/>
          </w:rPr>
          <w:t>-</w:t>
        </w:r>
      </w:ins>
      <w:ins w:id="43" w:author="Harsimrit Sangha - Louise Arbour SS" w:date="2018-10-02T09:29:00Z">
        <w:r>
          <w:rPr>
            <w:sz w:val="22"/>
          </w:rPr>
          <w:t>Security is a</w:t>
        </w:r>
      </w:ins>
      <w:ins w:id="44" w:author="Harsimrit Sangha - Louise Arbour SS" w:date="2018-10-02T09:30:00Z">
        <w:r>
          <w:rPr>
            <w:sz w:val="22"/>
          </w:rPr>
          <w:t>n</w:t>
        </w:r>
      </w:ins>
      <w:ins w:id="45" w:author="Harsimrit Sangha - Louise Arbour SS" w:date="2018-10-02T09:29:00Z">
        <w:r>
          <w:rPr>
            <w:sz w:val="22"/>
          </w:rPr>
          <w:t xml:space="preserve"> issue</w:t>
        </w:r>
      </w:ins>
      <w:ins w:id="46" w:author="Harsimrit Sangha - Louise Arbour SS" w:date="2018-10-02T09:30:00Z">
        <w:r>
          <w:rPr>
            <w:sz w:val="22"/>
          </w:rPr>
          <w:t xml:space="preserve"> because </w:t>
        </w:r>
      </w:ins>
      <w:ins w:id="47" w:author="Harsimrit Sangha - Louise Arbour SS" w:date="2018-10-02T09:31:00Z">
        <w:r w:rsidR="00E7131F">
          <w:rPr>
            <w:sz w:val="22"/>
          </w:rPr>
          <w:t>not all social media apps can be trusted.</w:t>
        </w:r>
      </w:ins>
    </w:p>
    <w:p w:rsidR="00E46FAC" w:rsidRPr="005B611D" w:rsidRDefault="00E7131F" w:rsidP="00E46FAC">
      <w:pPr>
        <w:pStyle w:val="NoSpacing"/>
        <w:ind w:left="720"/>
        <w:rPr>
          <w:sz w:val="22"/>
        </w:rPr>
        <w:pPrChange w:id="48" w:author="Harsimrit Sangha - Louise Arbour SS" w:date="2018-10-02T09:28:00Z">
          <w:pPr>
            <w:pStyle w:val="NoSpacing"/>
            <w:numPr>
              <w:numId w:val="8"/>
            </w:numPr>
            <w:ind w:left="720" w:hanging="360"/>
          </w:pPr>
        </w:pPrChange>
      </w:pPr>
      <w:ins w:id="49" w:author="Harsimrit Sangha - Louise Arbour SS" w:date="2018-10-02T09:31:00Z">
        <w:r>
          <w:rPr>
            <w:sz w:val="22"/>
          </w:rPr>
          <w:t>-</w:t>
        </w:r>
      </w:ins>
      <w:ins w:id="50" w:author="Harsimrit Sangha - Louise Arbour SS" w:date="2018-10-02T09:35:00Z">
        <w:r>
          <w:rPr>
            <w:sz w:val="22"/>
          </w:rPr>
          <w:t>Some people don’t want to share their personal and financial information with social media.</w:t>
        </w:r>
      </w:ins>
      <w:ins w:id="51" w:author="Harsimrit Sangha - Louise Arbour SS" w:date="2018-10-02T09:29:00Z">
        <w:r w:rsidR="00E46FAC">
          <w:rPr>
            <w:sz w:val="22"/>
          </w:rPr>
          <w:t xml:space="preserve"> </w:t>
        </w:r>
      </w:ins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Default="00731704" w:rsidP="000765DE">
      <w:pPr>
        <w:pStyle w:val="NoSpacing"/>
        <w:numPr>
          <w:ilvl w:val="0"/>
          <w:numId w:val="8"/>
        </w:numPr>
        <w:rPr>
          <w:ins w:id="52" w:author="Harsimrit Sangha - Louise Arbour SS" w:date="2018-10-02T09:35:00Z"/>
          <w:sz w:val="22"/>
        </w:rPr>
      </w:pPr>
      <w:r>
        <w:rPr>
          <w:sz w:val="22"/>
        </w:rPr>
        <w:t>Is Canada</w:t>
      </w:r>
      <w:r w:rsidR="005B611D" w:rsidRPr="005B611D">
        <w:rPr>
          <w:sz w:val="22"/>
        </w:rPr>
        <w:t xml:space="preserve"> ahead </w:t>
      </w:r>
      <w:r>
        <w:rPr>
          <w:sz w:val="22"/>
        </w:rPr>
        <w:t>of or behind other countries</w:t>
      </w:r>
      <w:r w:rsidR="005B611D" w:rsidRPr="005B611D">
        <w:rPr>
          <w:sz w:val="22"/>
        </w:rPr>
        <w:t xml:space="preserve"> in the </w:t>
      </w:r>
      <w:r>
        <w:rPr>
          <w:sz w:val="22"/>
        </w:rPr>
        <w:t>use</w:t>
      </w:r>
      <w:r w:rsidR="005B611D" w:rsidRPr="005B611D">
        <w:rPr>
          <w:sz w:val="22"/>
        </w:rPr>
        <w:t xml:space="preserve"> of mobile payments?</w:t>
      </w:r>
      <w:r>
        <w:rPr>
          <w:sz w:val="22"/>
        </w:rPr>
        <w:t xml:space="preserve"> Explain your answer.</w:t>
      </w:r>
    </w:p>
    <w:p w:rsidR="00C332A8" w:rsidRDefault="00C332A8" w:rsidP="00C332A8">
      <w:pPr>
        <w:pStyle w:val="NoSpacing"/>
        <w:ind w:left="720"/>
        <w:rPr>
          <w:ins w:id="53" w:author="Harsimrit Sangha - Louise Arbour SS" w:date="2018-10-02T09:36:00Z"/>
          <w:sz w:val="22"/>
        </w:rPr>
        <w:pPrChange w:id="54" w:author="Harsimrit Sangha - Louise Arbour SS" w:date="2018-10-02T09:35:00Z">
          <w:pPr>
            <w:pStyle w:val="NoSpacing"/>
            <w:numPr>
              <w:numId w:val="8"/>
            </w:numPr>
            <w:ind w:left="720" w:hanging="360"/>
          </w:pPr>
        </w:pPrChange>
      </w:pPr>
    </w:p>
    <w:p w:rsidR="00C332A8" w:rsidRPr="005B611D" w:rsidRDefault="00C332A8" w:rsidP="00C332A8">
      <w:pPr>
        <w:pStyle w:val="NoSpacing"/>
        <w:ind w:left="720"/>
        <w:rPr>
          <w:sz w:val="22"/>
        </w:rPr>
        <w:pPrChange w:id="55" w:author="Harsimrit Sangha - Louise Arbour SS" w:date="2018-10-02T09:35:00Z">
          <w:pPr>
            <w:pStyle w:val="NoSpacing"/>
            <w:numPr>
              <w:numId w:val="8"/>
            </w:numPr>
            <w:ind w:left="720" w:hanging="360"/>
          </w:pPr>
        </w:pPrChange>
      </w:pPr>
      <w:ins w:id="56" w:author="Harsimrit Sangha - Louise Arbour SS" w:date="2018-10-02T09:36:00Z">
        <w:r>
          <w:rPr>
            <w:sz w:val="22"/>
          </w:rPr>
          <w:t xml:space="preserve">I think Canada is </w:t>
        </w:r>
      </w:ins>
      <w:ins w:id="57" w:author="Harsimrit Sangha - Louise Arbour SS" w:date="2018-10-02T09:37:00Z">
        <w:r>
          <w:rPr>
            <w:sz w:val="22"/>
          </w:rPr>
          <w:t xml:space="preserve">behind other countries, because countries like UK have social media payment with messenger, etc. </w:t>
        </w:r>
      </w:ins>
      <w:ins w:id="58" w:author="Harsimrit Sangha - Louise Arbour SS" w:date="2018-10-02T09:38:00Z">
        <w:r>
          <w:rPr>
            <w:sz w:val="22"/>
          </w:rPr>
          <w:t>but we don’t as of yet.</w:t>
        </w:r>
      </w:ins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Default="005B611D" w:rsidP="000765DE">
      <w:pPr>
        <w:pStyle w:val="NoSpacing"/>
        <w:numPr>
          <w:ilvl w:val="0"/>
          <w:numId w:val="8"/>
        </w:numPr>
        <w:rPr>
          <w:ins w:id="59" w:author="Harsimrit Sangha - Louise Arbour SS" w:date="2018-10-02T09:38:00Z"/>
          <w:sz w:val="22"/>
        </w:rPr>
      </w:pPr>
      <w:r w:rsidRPr="005B611D">
        <w:rPr>
          <w:sz w:val="22"/>
        </w:rPr>
        <w:t>In your opinion, should mobile payments be allowed in Canada?</w:t>
      </w:r>
      <w:r w:rsidR="000765DE">
        <w:rPr>
          <w:sz w:val="22"/>
        </w:rPr>
        <w:t xml:space="preserve"> Write a SOP to </w:t>
      </w:r>
      <w:r w:rsidR="00731704">
        <w:rPr>
          <w:sz w:val="22"/>
        </w:rPr>
        <w:t>justify</w:t>
      </w:r>
      <w:r w:rsidR="000765DE">
        <w:rPr>
          <w:sz w:val="22"/>
        </w:rPr>
        <w:t xml:space="preserve"> your position.</w:t>
      </w:r>
    </w:p>
    <w:p w:rsidR="00C37064" w:rsidRDefault="00C37064" w:rsidP="00C37064">
      <w:pPr>
        <w:pStyle w:val="NoSpacing"/>
        <w:ind w:left="720"/>
        <w:rPr>
          <w:ins w:id="60" w:author="Harsimrit Sangha - Louise Arbour SS" w:date="2018-10-02T09:38:00Z"/>
          <w:sz w:val="22"/>
        </w:rPr>
        <w:pPrChange w:id="61" w:author="Harsimrit Sangha - Louise Arbour SS" w:date="2018-10-02T09:38:00Z">
          <w:pPr>
            <w:pStyle w:val="NoSpacing"/>
            <w:numPr>
              <w:numId w:val="8"/>
            </w:numPr>
            <w:ind w:left="720" w:hanging="360"/>
          </w:pPr>
        </w:pPrChange>
      </w:pPr>
    </w:p>
    <w:p w:rsidR="00C37064" w:rsidRPr="005B611D" w:rsidRDefault="00C37064" w:rsidP="00C37064">
      <w:pPr>
        <w:pStyle w:val="NoSpacing"/>
        <w:ind w:left="720"/>
        <w:rPr>
          <w:sz w:val="22"/>
        </w:rPr>
        <w:pPrChange w:id="62" w:author="Harsimrit Sangha - Louise Arbour SS" w:date="2018-10-02T09:38:00Z">
          <w:pPr>
            <w:pStyle w:val="NoSpacing"/>
            <w:numPr>
              <w:numId w:val="8"/>
            </w:numPr>
            <w:ind w:left="720" w:hanging="360"/>
          </w:pPr>
        </w:pPrChange>
      </w:pPr>
      <w:ins w:id="63" w:author="Harsimrit Sangha - Louise Arbour SS" w:date="2018-10-02T09:38:00Z">
        <w:r>
          <w:rPr>
            <w:sz w:val="22"/>
          </w:rPr>
          <w:t xml:space="preserve">I think they should be but, not as much advanced as it is now. </w:t>
        </w:r>
      </w:ins>
      <w:ins w:id="64" w:author="Harsimrit Sangha - Louise Arbour SS" w:date="2018-10-02T09:39:00Z">
        <w:r>
          <w:rPr>
            <w:sz w:val="22"/>
          </w:rPr>
          <w:t xml:space="preserve"> This is because then banks will go out of business and many people may lose their</w:t>
        </w:r>
      </w:ins>
      <w:ins w:id="65" w:author="Harsimrit Sangha - Louise Arbour SS" w:date="2018-10-02T09:40:00Z">
        <w:r w:rsidR="000F7252">
          <w:rPr>
            <w:sz w:val="22"/>
          </w:rPr>
          <w:t xml:space="preserve"> jobs with this new advancement.  It should be available yes as </w:t>
        </w:r>
        <w:proofErr w:type="spellStart"/>
        <w:r w:rsidR="000F7252">
          <w:rPr>
            <w:sz w:val="22"/>
          </w:rPr>
          <w:t>a</w:t>
        </w:r>
        <w:proofErr w:type="spellEnd"/>
        <w:r w:rsidR="000F7252">
          <w:rPr>
            <w:sz w:val="22"/>
          </w:rPr>
          <w:t xml:space="preserve"> option because sometimes we can</w:t>
        </w:r>
      </w:ins>
      <w:ins w:id="66" w:author="Harsimrit Sangha - Louise Arbour SS" w:date="2018-10-02T09:41:00Z">
        <w:r w:rsidR="000F7252">
          <w:rPr>
            <w:sz w:val="22"/>
          </w:rPr>
          <w:t>’t go to the bank or for any reason so there must be a way that a payment can be made sitting at home.</w:t>
        </w:r>
      </w:ins>
      <w:bookmarkStart w:id="67" w:name="_GoBack"/>
      <w:bookmarkEnd w:id="67"/>
      <w:ins w:id="68" w:author="Harsimrit Sangha - Louise Arbour SS" w:date="2018-10-02T09:39:00Z">
        <w:r>
          <w:rPr>
            <w:sz w:val="22"/>
          </w:rPr>
          <w:t xml:space="preserve"> </w:t>
        </w:r>
      </w:ins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1C3" w:rsidRDefault="008151C3" w:rsidP="009D5EEC">
      <w:r>
        <w:separator/>
      </w:r>
    </w:p>
  </w:endnote>
  <w:endnote w:type="continuationSeparator" w:id="0">
    <w:p w:rsidR="008151C3" w:rsidRDefault="008151C3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1C3" w:rsidRDefault="008151C3" w:rsidP="009D5EEC">
      <w:r>
        <w:separator/>
      </w:r>
    </w:p>
  </w:footnote>
  <w:footnote w:type="continuationSeparator" w:id="0">
    <w:p w:rsidR="008151C3" w:rsidRDefault="008151C3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 w:rsidR="00C23A43">
      <w:rPr>
        <w:lang w:val="en-CA"/>
      </w:rPr>
      <w:t>/4C0</w:t>
    </w:r>
    <w:r>
      <w:rPr>
        <w:lang w:val="en-CA"/>
      </w:rPr>
      <w:tab/>
    </w:r>
    <w:r w:rsidR="00B11C50">
      <w:rPr>
        <w:sz w:val="32"/>
        <w:lang w:val="en-CA"/>
      </w:rPr>
      <w:t xml:space="preserve">C.2 </w:t>
    </w:r>
    <w:proofErr w:type="spellStart"/>
    <w:r w:rsidR="00B11C50">
      <w:rPr>
        <w:sz w:val="32"/>
        <w:lang w:val="en-CA"/>
      </w:rPr>
      <w:t>B</w:t>
    </w:r>
    <w:r w:rsidRPr="009D5EEC">
      <w:rPr>
        <w:sz w:val="32"/>
        <w:lang w:val="en-CA"/>
      </w:rPr>
      <w:t>itcoin</w:t>
    </w:r>
    <w:proofErr w:type="spellEnd"/>
    <w:r w:rsidRPr="009D5EEC">
      <w:rPr>
        <w:sz w:val="32"/>
        <w:lang w:val="en-CA"/>
      </w:rPr>
      <w:t xml:space="preserve"> </w:t>
    </w:r>
    <w:r w:rsidR="00B11C50">
      <w:rPr>
        <w:sz w:val="32"/>
        <w:lang w:val="en-CA"/>
      </w:rPr>
      <w:t>Mining</w:t>
    </w:r>
    <w:r>
      <w:rPr>
        <w:lang w:val="en-CA"/>
      </w:rPr>
      <w:tab/>
      <w:t>Name:</w:t>
    </w:r>
    <w:r w:rsidR="009E0A55">
      <w:rPr>
        <w:lang w:val="en-CA"/>
      </w:rPr>
      <w:t xml:space="preserve"> Harsimrit Sangha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53F31"/>
    <w:multiLevelType w:val="hybridMultilevel"/>
    <w:tmpl w:val="EC08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60F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B6C71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simrit Sangha - Louise Arbour SS">
    <w15:presenceInfo w15:providerId="AD" w15:userId="S-1-5-21-486776099-895869684-27668426-7400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0106F1"/>
    <w:rsid w:val="00026D8E"/>
    <w:rsid w:val="000765DE"/>
    <w:rsid w:val="000F7252"/>
    <w:rsid w:val="001432F1"/>
    <w:rsid w:val="00162BD8"/>
    <w:rsid w:val="001A151F"/>
    <w:rsid w:val="001B27D7"/>
    <w:rsid w:val="001C5F2B"/>
    <w:rsid w:val="003406E3"/>
    <w:rsid w:val="003F2A2A"/>
    <w:rsid w:val="004D4AF7"/>
    <w:rsid w:val="00590291"/>
    <w:rsid w:val="005B611D"/>
    <w:rsid w:val="00611592"/>
    <w:rsid w:val="006627C3"/>
    <w:rsid w:val="00673C15"/>
    <w:rsid w:val="006C0398"/>
    <w:rsid w:val="006F258C"/>
    <w:rsid w:val="00707EE5"/>
    <w:rsid w:val="00731704"/>
    <w:rsid w:val="00787049"/>
    <w:rsid w:val="008151C3"/>
    <w:rsid w:val="009D4BBB"/>
    <w:rsid w:val="009D5EEC"/>
    <w:rsid w:val="009E0A55"/>
    <w:rsid w:val="009F06EB"/>
    <w:rsid w:val="00AD5E5F"/>
    <w:rsid w:val="00B11C50"/>
    <w:rsid w:val="00B33D4D"/>
    <w:rsid w:val="00B56872"/>
    <w:rsid w:val="00BA5215"/>
    <w:rsid w:val="00C23A43"/>
    <w:rsid w:val="00C332A8"/>
    <w:rsid w:val="00C37064"/>
    <w:rsid w:val="00C952E6"/>
    <w:rsid w:val="00DA1E7B"/>
    <w:rsid w:val="00DC5536"/>
    <w:rsid w:val="00E46FAC"/>
    <w:rsid w:val="00E54ACC"/>
    <w:rsid w:val="00E7131F"/>
    <w:rsid w:val="00E714A6"/>
    <w:rsid w:val="00EB03BD"/>
    <w:rsid w:val="00F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D6ECD-7EA0-44EF-A27D-E2B9FBAB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news/business/hut8-medicine-hat-bitcoin-mining-1.4834027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/news/business-422374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25</cp:revision>
  <dcterms:created xsi:type="dcterms:W3CDTF">2018-10-01T12:47:00Z</dcterms:created>
  <dcterms:modified xsi:type="dcterms:W3CDTF">2018-10-02T13:41:00Z</dcterms:modified>
</cp:coreProperties>
</file>